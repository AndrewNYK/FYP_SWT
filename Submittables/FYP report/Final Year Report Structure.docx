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3703" w:rsidRDefault="00000000">
      <w:pPr>
        <w:pStyle w:val="Heading2"/>
        <w:keepNext w:val="0"/>
        <w:keepLines w:val="0"/>
        <w:shd w:val="clear" w:color="auto" w:fill="FFFFFF"/>
        <w:spacing w:before="0" w:after="80"/>
        <w:rPr>
          <w:ins w:id="0" w:author="Yeo Chai Kiat (Assoc Prof)" w:date="2024-03-13T10:07:00Z"/>
          <w:b/>
          <w:color w:val="1F1F1F"/>
          <w:sz w:val="34"/>
          <w:szCs w:val="34"/>
        </w:rPr>
      </w:pPr>
      <w:bookmarkStart w:id="1" w:name="_ksql4nxl69ei" w:colFirst="0" w:colLast="0"/>
      <w:bookmarkEnd w:id="1"/>
      <w:r>
        <w:rPr>
          <w:b/>
          <w:color w:val="1F1F1F"/>
          <w:sz w:val="34"/>
          <w:szCs w:val="34"/>
        </w:rPr>
        <w:t>Final Report Structure: Transformer on Stationary Wavelet Transform</w:t>
      </w:r>
    </w:p>
    <w:p w14:paraId="2D772048" w14:textId="55AF9C5A" w:rsidR="00084810" w:rsidRPr="00084810" w:rsidRDefault="00084810" w:rsidP="00084810">
      <w:pPr>
        <w:rPr>
          <w:rPrChange w:id="2" w:author="Yeo Chai Kiat (Assoc Prof)" w:date="2024-03-13T10:07:00Z">
            <w:rPr>
              <w:b/>
              <w:color w:val="1F1F1F"/>
              <w:sz w:val="34"/>
              <w:szCs w:val="34"/>
            </w:rPr>
          </w:rPrChange>
        </w:rPr>
        <w:pPrChange w:id="3" w:author="Yeo Chai Kiat (Assoc Prof)" w:date="2024-03-13T10:07:00Z">
          <w:pPr>
            <w:pStyle w:val="Heading2"/>
            <w:keepNext w:val="0"/>
            <w:keepLines w:val="0"/>
            <w:shd w:val="clear" w:color="auto" w:fill="FFFFFF"/>
            <w:spacing w:before="0" w:after="80"/>
          </w:pPr>
        </w:pPrChange>
      </w:pPr>
      <w:ins w:id="4" w:author="Yeo Chai Kiat (Assoc Prof)" w:date="2024-03-13T10:07:00Z">
        <w:r>
          <w:t>YCK: Ignore the word count. It is all right that the chapters will not be of equal length</w:t>
        </w:r>
      </w:ins>
      <w:ins w:id="5" w:author="Yeo Chai Kiat (Assoc Prof)" w:date="2024-03-13T10:08:00Z">
        <w:r>
          <w:t xml:space="preserve"> as we expect</w:t>
        </w:r>
      </w:ins>
      <w:ins w:id="6" w:author="Yeo Chai Kiat (Assoc Prof)" w:date="2024-03-13T10:07:00Z">
        <w:r>
          <w:t xml:space="preserve"> Chp 5 </w:t>
        </w:r>
      </w:ins>
      <w:ins w:id="7" w:author="Yeo Chai Kiat (Assoc Prof)" w:date="2024-03-13T10:08:00Z">
        <w:r>
          <w:t>to be the longest.</w:t>
        </w:r>
      </w:ins>
    </w:p>
    <w:p w14:paraId="00000002" w14:textId="77777777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1. Front Matter (Not Included in Word Count)</w:t>
      </w:r>
    </w:p>
    <w:p w14:paraId="00000003" w14:textId="77777777" w:rsidR="00833703" w:rsidRPr="00084810" w:rsidRDefault="00000000">
      <w:pPr>
        <w:numPr>
          <w:ilvl w:val="0"/>
          <w:numId w:val="4"/>
        </w:numPr>
        <w:shd w:val="clear" w:color="auto" w:fill="FFFFFF"/>
        <w:spacing w:before="60"/>
        <w:rPr>
          <w:ins w:id="8" w:author="Yeo Chai Kiat (Assoc Prof)" w:date="2024-03-13T10:02:00Z"/>
          <w:rPrChange w:id="9" w:author="Yeo Chai Kiat (Assoc Prof)" w:date="2024-03-13T10:02:00Z">
            <w:rPr>
              <w:ins w:id="10" w:author="Yeo Chai Kiat (Assoc Prof)" w:date="2024-03-13T10:02:00Z"/>
              <w:color w:val="1F1F1F"/>
              <w:sz w:val="24"/>
              <w:szCs w:val="24"/>
            </w:rPr>
          </w:rPrChange>
        </w:rPr>
      </w:pPr>
      <w:r>
        <w:rPr>
          <w:b/>
          <w:color w:val="1F1F1F"/>
          <w:sz w:val="24"/>
          <w:szCs w:val="24"/>
        </w:rPr>
        <w:t>Title Page:</w:t>
      </w:r>
      <w:r>
        <w:rPr>
          <w:color w:val="1F1F1F"/>
          <w:sz w:val="24"/>
          <w:szCs w:val="24"/>
        </w:rPr>
        <w:t xml:space="preserve"> Include project title, your name, institution, date.</w:t>
      </w:r>
    </w:p>
    <w:p w14:paraId="398AA7A4" w14:textId="4D74ABC0" w:rsidR="00084810" w:rsidRDefault="00084810">
      <w:pPr>
        <w:numPr>
          <w:ilvl w:val="0"/>
          <w:numId w:val="4"/>
        </w:numPr>
        <w:shd w:val="clear" w:color="auto" w:fill="FFFFFF"/>
        <w:spacing w:before="60"/>
      </w:pPr>
      <w:ins w:id="11" w:author="Yeo Chai Kiat (Assoc Prof)" w:date="2024-03-13T10:02:00Z">
        <w:r>
          <w:rPr>
            <w:b/>
            <w:color w:val="1F1F1F"/>
            <w:sz w:val="24"/>
            <w:szCs w:val="24"/>
          </w:rPr>
          <w:t>Acknowledgements</w:t>
        </w:r>
      </w:ins>
    </w:p>
    <w:p w14:paraId="00000004" w14:textId="77777777" w:rsidR="00833703" w:rsidRDefault="00000000">
      <w:pPr>
        <w:numPr>
          <w:ilvl w:val="0"/>
          <w:numId w:val="4"/>
        </w:numPr>
        <w:shd w:val="clear" w:color="auto" w:fill="FFFFFF"/>
      </w:pPr>
      <w:r>
        <w:rPr>
          <w:b/>
          <w:color w:val="1F1F1F"/>
          <w:sz w:val="24"/>
          <w:szCs w:val="24"/>
        </w:rPr>
        <w:t>Abstract:</w:t>
      </w:r>
      <w:r>
        <w:rPr>
          <w:color w:val="1F1F1F"/>
          <w:sz w:val="24"/>
          <w:szCs w:val="24"/>
        </w:rPr>
        <w:t xml:space="preserve"> Briefly summarize the entire report: objectives, methodology, key findings, and conclusions.</w:t>
      </w:r>
    </w:p>
    <w:p w14:paraId="00000005" w14:textId="77777777" w:rsidR="00833703" w:rsidRDefault="00000000">
      <w:pPr>
        <w:numPr>
          <w:ilvl w:val="0"/>
          <w:numId w:val="4"/>
        </w:numPr>
        <w:shd w:val="clear" w:color="auto" w:fill="FFFFFF"/>
      </w:pPr>
      <w:r>
        <w:rPr>
          <w:b/>
          <w:color w:val="1F1F1F"/>
          <w:sz w:val="24"/>
          <w:szCs w:val="24"/>
        </w:rPr>
        <w:t>Table of Contents:</w:t>
      </w:r>
      <w:r>
        <w:rPr>
          <w:color w:val="1F1F1F"/>
          <w:sz w:val="24"/>
          <w:szCs w:val="24"/>
        </w:rPr>
        <w:t xml:space="preserve"> List all sections and subsections with corresponding page numbers.</w:t>
      </w:r>
    </w:p>
    <w:p w14:paraId="00000006" w14:textId="77777777" w:rsidR="00833703" w:rsidRDefault="00000000">
      <w:pPr>
        <w:numPr>
          <w:ilvl w:val="0"/>
          <w:numId w:val="4"/>
        </w:numPr>
        <w:shd w:val="clear" w:color="auto" w:fill="FFFFFF"/>
        <w:spacing w:after="60"/>
      </w:pPr>
      <w:r>
        <w:rPr>
          <w:b/>
          <w:color w:val="1F1F1F"/>
          <w:sz w:val="24"/>
          <w:szCs w:val="24"/>
        </w:rPr>
        <w:t>List of Figures &amp; Tables (Optional):</w:t>
      </w:r>
      <w:r>
        <w:rPr>
          <w:color w:val="1F1F1F"/>
          <w:sz w:val="24"/>
          <w:szCs w:val="24"/>
        </w:rPr>
        <w:t xml:space="preserve"> If extensive visuals are used, include a separate list.</w:t>
      </w:r>
    </w:p>
    <w:p w14:paraId="00000007" w14:textId="6E17D63F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2. </w:t>
      </w:r>
      <w:ins w:id="12" w:author="Yeo Chai Kiat (Assoc Prof)" w:date="2024-03-13T10:03:00Z">
        <w:r w:rsidR="00084810">
          <w:rPr>
            <w:b/>
            <w:color w:val="1F1F1F"/>
            <w:sz w:val="24"/>
            <w:szCs w:val="24"/>
          </w:rPr>
          <w:t xml:space="preserve">Chapter 1 </w:t>
        </w:r>
      </w:ins>
      <w:r>
        <w:rPr>
          <w:b/>
          <w:color w:val="1F1F1F"/>
          <w:sz w:val="24"/>
          <w:szCs w:val="24"/>
        </w:rPr>
        <w:t>Introduction</w:t>
      </w:r>
    </w:p>
    <w:p w14:paraId="00000008" w14:textId="77777777" w:rsidR="00833703" w:rsidRDefault="00000000">
      <w:pPr>
        <w:numPr>
          <w:ilvl w:val="0"/>
          <w:numId w:val="5"/>
        </w:numPr>
        <w:shd w:val="clear" w:color="auto" w:fill="FFFFFF"/>
        <w:spacing w:before="60"/>
      </w:pPr>
      <w:r>
        <w:rPr>
          <w:b/>
          <w:color w:val="1F1F1F"/>
          <w:sz w:val="24"/>
          <w:szCs w:val="24"/>
        </w:rPr>
        <w:t>Background:</w:t>
      </w:r>
      <w:r>
        <w:rPr>
          <w:color w:val="1F1F1F"/>
          <w:sz w:val="24"/>
          <w:szCs w:val="24"/>
        </w:rPr>
        <w:t xml:space="preserve"> </w:t>
      </w:r>
    </w:p>
    <w:p w14:paraId="00000009" w14:textId="77777777" w:rsidR="00833703" w:rsidRDefault="00000000">
      <w:pPr>
        <w:numPr>
          <w:ilvl w:val="1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Value of forecasting</w:t>
      </w:r>
    </w:p>
    <w:p w14:paraId="0000000A" w14:textId="77777777" w:rsidR="00833703" w:rsidRDefault="00000000">
      <w:pPr>
        <w:numPr>
          <w:ilvl w:val="1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Methods used:</w:t>
      </w:r>
    </w:p>
    <w:p w14:paraId="0000000B" w14:textId="77777777" w:rsidR="00833703" w:rsidRDefault="00000000">
      <w:pPr>
        <w:numPr>
          <w:ilvl w:val="2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Statistical methods</w:t>
      </w:r>
    </w:p>
    <w:p w14:paraId="0000000C" w14:textId="77777777" w:rsidR="00833703" w:rsidRDefault="00000000">
      <w:pPr>
        <w:numPr>
          <w:ilvl w:val="3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ARIMA</w:t>
      </w:r>
    </w:p>
    <w:p w14:paraId="0000000D" w14:textId="77777777" w:rsidR="00833703" w:rsidRDefault="00000000">
      <w:pPr>
        <w:numPr>
          <w:ilvl w:val="2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Machine Learning methods</w:t>
      </w:r>
    </w:p>
    <w:p w14:paraId="0000000E" w14:textId="77777777" w:rsidR="00833703" w:rsidRDefault="00000000">
      <w:pPr>
        <w:numPr>
          <w:ilvl w:val="3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Gradient boosting models</w:t>
      </w:r>
    </w:p>
    <w:p w14:paraId="0000000F" w14:textId="77777777" w:rsidR="00833703" w:rsidRDefault="00000000">
      <w:pPr>
        <w:numPr>
          <w:ilvl w:val="3"/>
          <w:numId w:val="5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RNN</w:t>
      </w:r>
    </w:p>
    <w:p w14:paraId="00000010" w14:textId="77777777" w:rsidR="00833703" w:rsidRDefault="00000000">
      <w:pPr>
        <w:numPr>
          <w:ilvl w:val="1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Introduce the concept of transformers and their role in time series modelling.</w:t>
      </w:r>
    </w:p>
    <w:p w14:paraId="00000011" w14:textId="77777777" w:rsidR="00833703" w:rsidRDefault="00000000">
      <w:pPr>
        <w:numPr>
          <w:ilvl w:val="0"/>
          <w:numId w:val="5"/>
        </w:numPr>
        <w:shd w:val="clear" w:color="auto" w:fill="FFFFFF"/>
      </w:pPr>
      <w:r>
        <w:rPr>
          <w:b/>
          <w:color w:val="1F1F1F"/>
          <w:sz w:val="24"/>
          <w:szCs w:val="24"/>
        </w:rPr>
        <w:t>Motivation:</w:t>
      </w:r>
      <w:r>
        <w:rPr>
          <w:color w:val="1F1F1F"/>
          <w:sz w:val="24"/>
          <w:szCs w:val="24"/>
        </w:rPr>
        <w:t xml:space="preserve"> Explain the limitations of standard transformers and why stationary wavelet transform (SWT) is considered.</w:t>
      </w:r>
    </w:p>
    <w:p w14:paraId="00000012" w14:textId="28F69290" w:rsidR="00833703" w:rsidDel="00084810" w:rsidRDefault="00000000">
      <w:pPr>
        <w:numPr>
          <w:ilvl w:val="0"/>
          <w:numId w:val="5"/>
        </w:numPr>
        <w:shd w:val="clear" w:color="auto" w:fill="FFFFFF"/>
        <w:rPr>
          <w:moveFrom w:id="13" w:author="Yeo Chai Kiat (Assoc Prof)" w:date="2024-03-13T10:04:00Z"/>
        </w:rPr>
      </w:pPr>
      <w:moveFromRangeStart w:id="14" w:author="Yeo Chai Kiat (Assoc Prof)" w:date="2024-03-13T10:04:00Z" w:name="move161216663"/>
      <w:moveFrom w:id="15" w:author="Yeo Chai Kiat (Assoc Prof)" w:date="2024-03-13T10:04:00Z">
        <w:r w:rsidDel="00084810">
          <w:rPr>
            <w:b/>
            <w:color w:val="1F1F1F"/>
            <w:sz w:val="24"/>
            <w:szCs w:val="24"/>
          </w:rPr>
          <w:t>Literature Review:</w:t>
        </w:r>
        <w:r w:rsidDel="00084810">
          <w:rPr>
            <w:color w:val="1F1F1F"/>
            <w:sz w:val="24"/>
            <w:szCs w:val="24"/>
          </w:rPr>
          <w:t xml:space="preserve"> Discuss existing research on transformer architectures and applications of SWT in time series tasks. Identify research gaps your work addresses.</w:t>
        </w:r>
      </w:moveFrom>
    </w:p>
    <w:moveFromRangeEnd w:id="14"/>
    <w:p w14:paraId="00000013" w14:textId="77777777" w:rsidR="00833703" w:rsidRDefault="00000000">
      <w:pPr>
        <w:numPr>
          <w:ilvl w:val="0"/>
          <w:numId w:val="5"/>
        </w:numPr>
        <w:shd w:val="clear" w:color="auto" w:fill="FFFFFF"/>
      </w:pPr>
      <w:r>
        <w:rPr>
          <w:b/>
          <w:color w:val="1F1F1F"/>
          <w:sz w:val="24"/>
          <w:szCs w:val="24"/>
        </w:rPr>
        <w:t>Problem Statement:</w:t>
      </w:r>
      <w:r>
        <w:rPr>
          <w:color w:val="1F1F1F"/>
          <w:sz w:val="24"/>
          <w:szCs w:val="24"/>
        </w:rPr>
        <w:t xml:space="preserve"> Clearly define the specific problem your research aims to solve.</w:t>
      </w:r>
    </w:p>
    <w:p w14:paraId="00000014" w14:textId="77777777" w:rsidR="00833703" w:rsidRPr="00084810" w:rsidRDefault="00000000">
      <w:pPr>
        <w:numPr>
          <w:ilvl w:val="0"/>
          <w:numId w:val="5"/>
        </w:numPr>
        <w:shd w:val="clear" w:color="auto" w:fill="FFFFFF"/>
        <w:spacing w:after="60"/>
        <w:rPr>
          <w:ins w:id="16" w:author="Yeo Chai Kiat (Assoc Prof)" w:date="2024-03-13T10:04:00Z"/>
          <w:rPrChange w:id="17" w:author="Yeo Chai Kiat (Assoc Prof)" w:date="2024-03-13T10:04:00Z">
            <w:rPr>
              <w:ins w:id="18" w:author="Yeo Chai Kiat (Assoc Prof)" w:date="2024-03-13T10:04:00Z"/>
              <w:color w:val="1F1F1F"/>
              <w:sz w:val="24"/>
              <w:szCs w:val="24"/>
            </w:rPr>
          </w:rPrChange>
        </w:rPr>
      </w:pPr>
      <w:r>
        <w:rPr>
          <w:b/>
          <w:color w:val="1F1F1F"/>
          <w:sz w:val="24"/>
          <w:szCs w:val="24"/>
        </w:rPr>
        <w:t>Objectives:</w:t>
      </w:r>
      <w:r>
        <w:rPr>
          <w:color w:val="1F1F1F"/>
          <w:sz w:val="24"/>
          <w:szCs w:val="24"/>
        </w:rPr>
        <w:t xml:space="preserve"> List the key objectives you aimed to achieve with the transformer-SWT approach.</w:t>
      </w:r>
    </w:p>
    <w:p w14:paraId="79453E55" w14:textId="502BBEE6" w:rsidR="00084810" w:rsidRPr="00084810" w:rsidRDefault="00084810">
      <w:pPr>
        <w:numPr>
          <w:ilvl w:val="0"/>
          <w:numId w:val="5"/>
        </w:numPr>
        <w:shd w:val="clear" w:color="auto" w:fill="FFFFFF"/>
        <w:spacing w:after="60"/>
        <w:rPr>
          <w:ins w:id="19" w:author="Yeo Chai Kiat (Assoc Prof)" w:date="2024-03-13T10:04:00Z"/>
          <w:rPrChange w:id="20" w:author="Yeo Chai Kiat (Assoc Prof)" w:date="2024-03-13T10:04:00Z">
            <w:rPr>
              <w:ins w:id="21" w:author="Yeo Chai Kiat (Assoc Prof)" w:date="2024-03-13T10:04:00Z"/>
              <w:b/>
              <w:color w:val="1F1F1F"/>
              <w:sz w:val="24"/>
              <w:szCs w:val="24"/>
            </w:rPr>
          </w:rPrChange>
        </w:rPr>
      </w:pPr>
      <w:ins w:id="22" w:author="Yeo Chai Kiat (Assoc Prof)" w:date="2024-03-13T10:04:00Z">
        <w:r>
          <w:rPr>
            <w:b/>
            <w:color w:val="1F1F1F"/>
            <w:sz w:val="24"/>
            <w:szCs w:val="24"/>
          </w:rPr>
          <w:t>Project Schedule</w:t>
        </w:r>
      </w:ins>
    </w:p>
    <w:p w14:paraId="34094DDC" w14:textId="21A0D6A3" w:rsidR="00084810" w:rsidRDefault="00084810">
      <w:pPr>
        <w:numPr>
          <w:ilvl w:val="0"/>
          <w:numId w:val="5"/>
        </w:numPr>
        <w:shd w:val="clear" w:color="auto" w:fill="FFFFFF"/>
        <w:spacing w:after="60"/>
      </w:pPr>
      <w:ins w:id="23" w:author="Yeo Chai Kiat (Assoc Prof)" w:date="2024-03-13T10:04:00Z">
        <w:r>
          <w:rPr>
            <w:b/>
            <w:color w:val="1F1F1F"/>
            <w:sz w:val="24"/>
            <w:szCs w:val="24"/>
          </w:rPr>
          <w:t>Organisation of Report</w:t>
        </w:r>
      </w:ins>
    </w:p>
    <w:p w14:paraId="215FFEAC" w14:textId="77777777" w:rsidR="00084810" w:rsidRDefault="00084810" w:rsidP="00084810">
      <w:pPr>
        <w:shd w:val="clear" w:color="auto" w:fill="FFFFFF"/>
        <w:ind w:left="360"/>
        <w:rPr>
          <w:ins w:id="24" w:author="Yeo Chai Kiat (Assoc Prof)" w:date="2024-03-13T10:04:00Z"/>
          <w:b/>
          <w:color w:val="1F1F1F"/>
          <w:sz w:val="24"/>
          <w:szCs w:val="24"/>
        </w:rPr>
      </w:pPr>
    </w:p>
    <w:p w14:paraId="30F9C872" w14:textId="77777777" w:rsidR="00084810" w:rsidRDefault="00000000" w:rsidP="00084810">
      <w:pPr>
        <w:shd w:val="clear" w:color="auto" w:fill="FFFFFF"/>
        <w:rPr>
          <w:ins w:id="25" w:author="Yeo Chai Kiat (Assoc Prof)" w:date="2024-03-13T10:04:00Z"/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3.</w:t>
      </w:r>
      <w:ins w:id="26" w:author="Yeo Chai Kiat (Assoc Prof)" w:date="2024-03-13T10:04:00Z">
        <w:r w:rsidR="00084810">
          <w:rPr>
            <w:b/>
            <w:color w:val="1F1F1F"/>
            <w:sz w:val="24"/>
            <w:szCs w:val="24"/>
          </w:rPr>
          <w:t xml:space="preserve"> Chapter 2 </w:t>
        </w:r>
      </w:ins>
      <w:moveToRangeStart w:id="27" w:author="Yeo Chai Kiat (Assoc Prof)" w:date="2024-03-13T10:04:00Z" w:name="move161216663"/>
      <w:moveTo w:id="28" w:author="Yeo Chai Kiat (Assoc Prof)" w:date="2024-03-13T10:04:00Z">
        <w:r w:rsidR="00084810">
          <w:rPr>
            <w:b/>
            <w:color w:val="1F1F1F"/>
            <w:sz w:val="24"/>
            <w:szCs w:val="24"/>
          </w:rPr>
          <w:t>Literature Review</w:t>
        </w:r>
      </w:moveTo>
    </w:p>
    <w:p w14:paraId="2BA17EE6" w14:textId="603F38F9" w:rsidR="00084810" w:rsidRDefault="00084810" w:rsidP="00084810">
      <w:pPr>
        <w:shd w:val="clear" w:color="auto" w:fill="FFFFFF"/>
        <w:rPr>
          <w:moveTo w:id="29" w:author="Yeo Chai Kiat (Assoc Prof)" w:date="2024-03-13T10:04:00Z"/>
        </w:rPr>
        <w:pPrChange w:id="30" w:author="Yeo Chai Kiat (Assoc Prof)" w:date="2024-03-13T10:04:00Z">
          <w:pPr>
            <w:numPr>
              <w:numId w:val="5"/>
            </w:numPr>
            <w:shd w:val="clear" w:color="auto" w:fill="FFFFFF"/>
            <w:ind w:left="720" w:hanging="360"/>
          </w:pPr>
        </w:pPrChange>
      </w:pPr>
      <w:moveTo w:id="31" w:author="Yeo Chai Kiat (Assoc Prof)" w:date="2024-03-13T10:04:00Z">
        <w:del w:id="32" w:author="Yeo Chai Kiat (Assoc Prof)" w:date="2024-03-13T10:04:00Z">
          <w:r w:rsidDel="00084810">
            <w:rPr>
              <w:b/>
              <w:color w:val="1F1F1F"/>
              <w:sz w:val="24"/>
              <w:szCs w:val="24"/>
            </w:rPr>
            <w:delText>:</w:delText>
          </w:r>
        </w:del>
        <w:r>
          <w:rPr>
            <w:color w:val="1F1F1F"/>
            <w:sz w:val="24"/>
            <w:szCs w:val="24"/>
          </w:rPr>
          <w:t xml:space="preserve"> Discuss existing research on transformer architectures and applications of SWT in time series tasks. Identify research gaps your work addresses.</w:t>
        </w:r>
      </w:moveTo>
    </w:p>
    <w:moveToRangeEnd w:id="27"/>
    <w:p w14:paraId="166A6AD1" w14:textId="6D8E0BC7" w:rsidR="00084810" w:rsidRDefault="00084810">
      <w:pPr>
        <w:shd w:val="clear" w:color="auto" w:fill="FFFFFF"/>
        <w:spacing w:before="240" w:after="240"/>
        <w:rPr>
          <w:ins w:id="33" w:author="Yeo Chai Kiat (Assoc Prof)" w:date="2024-03-13T10:03:00Z"/>
          <w:b/>
          <w:color w:val="1F1F1F"/>
          <w:sz w:val="24"/>
          <w:szCs w:val="24"/>
        </w:rPr>
      </w:pPr>
    </w:p>
    <w:p w14:paraId="00000015" w14:textId="144A2734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 </w:t>
      </w:r>
      <w:ins w:id="34" w:author="Yeo Chai Kiat (Assoc Prof)" w:date="2024-03-13T10:04:00Z">
        <w:r w:rsidR="00084810">
          <w:rPr>
            <w:b/>
            <w:color w:val="1F1F1F"/>
            <w:sz w:val="24"/>
            <w:szCs w:val="24"/>
          </w:rPr>
          <w:t>4.  Chapt</w:t>
        </w:r>
      </w:ins>
      <w:ins w:id="35" w:author="Yeo Chai Kiat (Assoc Prof)" w:date="2024-03-13T10:05:00Z">
        <w:r w:rsidR="00084810">
          <w:rPr>
            <w:b/>
            <w:color w:val="1F1F1F"/>
            <w:sz w:val="24"/>
            <w:szCs w:val="24"/>
          </w:rPr>
          <w:t xml:space="preserve">er 3 </w:t>
        </w:r>
      </w:ins>
      <w:r>
        <w:rPr>
          <w:b/>
          <w:color w:val="1F1F1F"/>
          <w:sz w:val="24"/>
          <w:szCs w:val="24"/>
        </w:rPr>
        <w:t>Methodology</w:t>
      </w:r>
    </w:p>
    <w:p w14:paraId="00000016" w14:textId="77777777" w:rsidR="00833703" w:rsidRDefault="00000000">
      <w:pPr>
        <w:numPr>
          <w:ilvl w:val="0"/>
          <w:numId w:val="6"/>
        </w:numPr>
        <w:shd w:val="clear" w:color="auto" w:fill="FFFFFF"/>
        <w:spacing w:before="60"/>
      </w:pPr>
      <w:r>
        <w:rPr>
          <w:b/>
          <w:color w:val="1F1F1F"/>
          <w:sz w:val="24"/>
          <w:szCs w:val="24"/>
        </w:rPr>
        <w:t>Data Description:</w:t>
      </w:r>
      <w:r>
        <w:rPr>
          <w:color w:val="1F1F1F"/>
          <w:sz w:val="24"/>
          <w:szCs w:val="24"/>
        </w:rPr>
        <w:t xml:space="preserve"> Explain the dataset used for training and evaluation. Include details on data size, format, and any pre-processing steps.</w:t>
      </w:r>
    </w:p>
    <w:p w14:paraId="00000017" w14:textId="77777777" w:rsidR="00833703" w:rsidRDefault="00000000">
      <w:pPr>
        <w:numPr>
          <w:ilvl w:val="0"/>
          <w:numId w:val="6"/>
        </w:numPr>
        <w:shd w:val="clear" w:color="auto" w:fill="FFFFFF"/>
      </w:pPr>
      <w:r>
        <w:rPr>
          <w:b/>
          <w:color w:val="1F1F1F"/>
          <w:sz w:val="24"/>
          <w:szCs w:val="24"/>
        </w:rPr>
        <w:t>Transformer Architecture:</w:t>
      </w:r>
      <w:r>
        <w:rPr>
          <w:color w:val="1F1F1F"/>
          <w:sz w:val="24"/>
          <w:szCs w:val="24"/>
        </w:rPr>
        <w:t xml:space="preserve"> Describe the baseline transformer architecture you used. Explain its core components (encoder, decoder, attention mechanism).</w:t>
      </w:r>
    </w:p>
    <w:p w14:paraId="00000018" w14:textId="77777777" w:rsidR="00833703" w:rsidRDefault="00000000">
      <w:pPr>
        <w:numPr>
          <w:ilvl w:val="0"/>
          <w:numId w:val="6"/>
        </w:numPr>
        <w:shd w:val="clear" w:color="auto" w:fill="FFFFFF"/>
      </w:pPr>
      <w:r>
        <w:rPr>
          <w:b/>
          <w:color w:val="1F1F1F"/>
          <w:sz w:val="24"/>
          <w:szCs w:val="24"/>
        </w:rPr>
        <w:t>Stationary Wavelet Transform Integration:</w:t>
      </w:r>
      <w:r>
        <w:rPr>
          <w:color w:val="1F1F1F"/>
          <w:sz w:val="24"/>
          <w:szCs w:val="24"/>
        </w:rPr>
        <w:t xml:space="preserve"> Explain how you integrated SWT into the transformer architecture. Discuss the specific modifications made and the rationale behind them. (Referencing material)</w:t>
      </w:r>
    </w:p>
    <w:p w14:paraId="00000019" w14:textId="77777777" w:rsidR="00833703" w:rsidRDefault="00000000">
      <w:pPr>
        <w:numPr>
          <w:ilvl w:val="0"/>
          <w:numId w:val="6"/>
        </w:numPr>
        <w:shd w:val="clear" w:color="auto" w:fill="FFFFFF"/>
      </w:pPr>
      <w:r>
        <w:rPr>
          <w:b/>
          <w:color w:val="1F1F1F"/>
          <w:sz w:val="24"/>
          <w:szCs w:val="24"/>
        </w:rPr>
        <w:t>Training Details:</w:t>
      </w:r>
      <w:r>
        <w:rPr>
          <w:color w:val="1F1F1F"/>
          <w:sz w:val="24"/>
          <w:szCs w:val="24"/>
        </w:rPr>
        <w:t xml:space="preserve"> Describe the training process, including hyperparameter tuning, optimization algorithms, and loss functions used.</w:t>
      </w:r>
    </w:p>
    <w:p w14:paraId="0000001A" w14:textId="77777777" w:rsidR="00833703" w:rsidRDefault="00000000">
      <w:pPr>
        <w:numPr>
          <w:ilvl w:val="0"/>
          <w:numId w:val="6"/>
        </w:numPr>
        <w:shd w:val="clear" w:color="auto" w:fill="FFFFFF"/>
        <w:spacing w:after="60"/>
      </w:pPr>
      <w:r>
        <w:rPr>
          <w:b/>
          <w:color w:val="1F1F1F"/>
          <w:sz w:val="24"/>
          <w:szCs w:val="24"/>
        </w:rPr>
        <w:t>Evaluation Metrics:</w:t>
      </w:r>
      <w:r>
        <w:rPr>
          <w:color w:val="1F1F1F"/>
          <w:sz w:val="24"/>
          <w:szCs w:val="24"/>
        </w:rPr>
        <w:t xml:space="preserve"> Define the metrics used to evaluate the performance of your model. Explain how these metrics align with your research objectives.</w:t>
      </w:r>
    </w:p>
    <w:p w14:paraId="0000001B" w14:textId="356D9632" w:rsidR="00833703" w:rsidRDefault="0008481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ins w:id="36" w:author="Yeo Chai Kiat (Assoc Prof)" w:date="2024-03-13T10:05:00Z">
        <w:r>
          <w:rPr>
            <w:b/>
            <w:color w:val="1F1F1F"/>
            <w:sz w:val="24"/>
            <w:szCs w:val="24"/>
          </w:rPr>
          <w:t>5</w:t>
        </w:r>
      </w:ins>
      <w:del w:id="37" w:author="Yeo Chai Kiat (Assoc Prof)" w:date="2024-03-13T10:05:00Z">
        <w:r w:rsidR="00000000" w:rsidDel="00084810">
          <w:rPr>
            <w:b/>
            <w:color w:val="1F1F1F"/>
            <w:sz w:val="24"/>
            <w:szCs w:val="24"/>
          </w:rPr>
          <w:delText>4</w:delText>
        </w:r>
      </w:del>
      <w:r w:rsidR="00000000">
        <w:rPr>
          <w:b/>
          <w:color w:val="1F1F1F"/>
          <w:sz w:val="24"/>
          <w:szCs w:val="24"/>
        </w:rPr>
        <w:t xml:space="preserve">. </w:t>
      </w:r>
      <w:ins w:id="38" w:author="Yeo Chai Kiat (Assoc Prof)" w:date="2024-03-13T10:05:00Z">
        <w:r>
          <w:rPr>
            <w:b/>
            <w:color w:val="1F1F1F"/>
            <w:sz w:val="24"/>
            <w:szCs w:val="24"/>
          </w:rPr>
          <w:t xml:space="preserve">Chapter 4 </w:t>
        </w:r>
      </w:ins>
      <w:r w:rsidR="00000000">
        <w:rPr>
          <w:b/>
          <w:color w:val="1F1F1F"/>
          <w:sz w:val="24"/>
          <w:szCs w:val="24"/>
        </w:rPr>
        <w:t>Results</w:t>
      </w:r>
      <w:ins w:id="39" w:author="Yeo Chai Kiat (Assoc Prof)" w:date="2024-03-13T10:05:00Z">
        <w:r>
          <w:rPr>
            <w:b/>
            <w:color w:val="1F1F1F"/>
            <w:sz w:val="24"/>
            <w:szCs w:val="24"/>
          </w:rPr>
          <w:t xml:space="preserve"> and Discussion</w:t>
        </w:r>
      </w:ins>
    </w:p>
    <w:p w14:paraId="0000001C" w14:textId="77777777" w:rsidR="00833703" w:rsidRDefault="00000000">
      <w:pPr>
        <w:numPr>
          <w:ilvl w:val="0"/>
          <w:numId w:val="3"/>
        </w:numPr>
        <w:shd w:val="clear" w:color="auto" w:fill="FFFFFF"/>
        <w:spacing w:before="60"/>
      </w:pPr>
      <w:r>
        <w:rPr>
          <w:b/>
          <w:color w:val="1F1F1F"/>
          <w:sz w:val="24"/>
          <w:szCs w:val="24"/>
        </w:rPr>
        <w:t>Experimental Setup:</w:t>
      </w:r>
      <w:r>
        <w:rPr>
          <w:color w:val="1F1F1F"/>
          <w:sz w:val="24"/>
          <w:szCs w:val="24"/>
        </w:rPr>
        <w:t xml:space="preserve"> Briefly describe the hardware and software environment used for training and evaluation.</w:t>
      </w:r>
    </w:p>
    <w:p w14:paraId="0000001D" w14:textId="77777777" w:rsidR="00833703" w:rsidRDefault="00000000">
      <w:pPr>
        <w:numPr>
          <w:ilvl w:val="0"/>
          <w:numId w:val="3"/>
        </w:numPr>
        <w:shd w:val="clear" w:color="auto" w:fill="FFFFFF"/>
      </w:pPr>
      <w:r>
        <w:rPr>
          <w:b/>
          <w:color w:val="1F1F1F"/>
          <w:sz w:val="24"/>
          <w:szCs w:val="24"/>
        </w:rPr>
        <w:t>Baseline Performance:</w:t>
      </w:r>
      <w:r>
        <w:rPr>
          <w:color w:val="1F1F1F"/>
          <w:sz w:val="24"/>
          <w:szCs w:val="24"/>
        </w:rPr>
        <w:t xml:space="preserve"> Report the performance of the baseline transformer model on the chosen metrics.</w:t>
      </w:r>
    </w:p>
    <w:p w14:paraId="0000001E" w14:textId="77777777" w:rsidR="00833703" w:rsidRDefault="00000000">
      <w:pPr>
        <w:numPr>
          <w:ilvl w:val="0"/>
          <w:numId w:val="3"/>
        </w:numPr>
        <w:shd w:val="clear" w:color="auto" w:fill="FFFFFF"/>
      </w:pPr>
      <w:r>
        <w:rPr>
          <w:b/>
          <w:color w:val="1F1F1F"/>
          <w:sz w:val="24"/>
          <w:szCs w:val="24"/>
        </w:rPr>
        <w:t>Transformer-SWT Performance:</w:t>
      </w:r>
      <w:r>
        <w:rPr>
          <w:color w:val="1F1F1F"/>
          <w:sz w:val="24"/>
          <w:szCs w:val="24"/>
        </w:rPr>
        <w:t xml:space="preserve"> Present the results of your proposed model using the defined metrics. Include visualizations (figures, tables) to compare performance with the baseline.</w:t>
      </w:r>
    </w:p>
    <w:p w14:paraId="0000001F" w14:textId="77777777" w:rsidR="00833703" w:rsidRDefault="00000000">
      <w:pPr>
        <w:numPr>
          <w:ilvl w:val="0"/>
          <w:numId w:val="3"/>
        </w:numPr>
        <w:shd w:val="clear" w:color="auto" w:fill="FFFFFF"/>
        <w:spacing w:after="60"/>
      </w:pPr>
      <w:r>
        <w:rPr>
          <w:b/>
          <w:color w:val="1F1F1F"/>
          <w:sz w:val="24"/>
          <w:szCs w:val="24"/>
        </w:rPr>
        <w:t>Ablation Study (Optional):</w:t>
      </w:r>
      <w:r>
        <w:rPr>
          <w:color w:val="1F1F1F"/>
          <w:sz w:val="24"/>
          <w:szCs w:val="24"/>
        </w:rPr>
        <w:t xml:space="preserve"> If applicable, discuss the impact of specific components or modifications within your model through ablation studies.</w:t>
      </w:r>
    </w:p>
    <w:p w14:paraId="00000020" w14:textId="3321BDE5" w:rsidR="00833703" w:rsidDel="00084810" w:rsidRDefault="00000000">
      <w:pPr>
        <w:shd w:val="clear" w:color="auto" w:fill="FFFFFF"/>
        <w:spacing w:before="240" w:after="240"/>
        <w:rPr>
          <w:del w:id="40" w:author="Yeo Chai Kiat (Assoc Prof)" w:date="2024-03-13T10:05:00Z"/>
          <w:b/>
          <w:color w:val="1F1F1F"/>
          <w:sz w:val="24"/>
          <w:szCs w:val="24"/>
        </w:rPr>
      </w:pPr>
      <w:del w:id="41" w:author="Yeo Chai Kiat (Assoc Prof)" w:date="2024-03-13T10:05:00Z">
        <w:r w:rsidDel="00084810">
          <w:rPr>
            <w:b/>
            <w:color w:val="1F1F1F"/>
            <w:sz w:val="24"/>
            <w:szCs w:val="24"/>
          </w:rPr>
          <w:delText>5. Discussion</w:delText>
        </w:r>
      </w:del>
    </w:p>
    <w:p w14:paraId="00000021" w14:textId="77777777" w:rsidR="00833703" w:rsidRDefault="00000000">
      <w:pPr>
        <w:numPr>
          <w:ilvl w:val="0"/>
          <w:numId w:val="7"/>
        </w:numPr>
        <w:shd w:val="clear" w:color="auto" w:fill="FFFFFF"/>
        <w:spacing w:before="60"/>
      </w:pPr>
      <w:r>
        <w:rPr>
          <w:b/>
          <w:color w:val="1F1F1F"/>
          <w:sz w:val="24"/>
          <w:szCs w:val="24"/>
        </w:rPr>
        <w:t>Interpretation of Results:</w:t>
      </w:r>
      <w:r>
        <w:rPr>
          <w:color w:val="1F1F1F"/>
          <w:sz w:val="24"/>
          <w:szCs w:val="24"/>
        </w:rPr>
        <w:t xml:space="preserve"> Analyze and explain the observed performance of your model. Discuss how SWT integration contributes to the findings.</w:t>
      </w:r>
    </w:p>
    <w:p w14:paraId="00000022" w14:textId="77777777" w:rsidR="00833703" w:rsidRDefault="00000000">
      <w:pPr>
        <w:numPr>
          <w:ilvl w:val="0"/>
          <w:numId w:val="7"/>
        </w:numPr>
        <w:shd w:val="clear" w:color="auto" w:fill="FFFFFF"/>
      </w:pPr>
      <w:r>
        <w:rPr>
          <w:b/>
          <w:color w:val="1F1F1F"/>
          <w:sz w:val="24"/>
          <w:szCs w:val="24"/>
        </w:rPr>
        <w:t>Comparison with Existing Work:</w:t>
      </w:r>
      <w:r>
        <w:rPr>
          <w:color w:val="1F1F1F"/>
          <w:sz w:val="24"/>
          <w:szCs w:val="24"/>
        </w:rPr>
        <w:t xml:space="preserve"> Compare your results with relevant existing research on transformer architectures for NLP tasks.</w:t>
      </w:r>
    </w:p>
    <w:p w14:paraId="00000023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Comparison with TSRNN, TRFBB, TRFBF (reference these papers)</w:t>
      </w:r>
    </w:p>
    <w:p w14:paraId="00000024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Comparison with self-done statistical models</w:t>
      </w:r>
    </w:p>
    <w:p w14:paraId="00000025" w14:textId="77777777" w:rsidR="00833703" w:rsidRDefault="00000000">
      <w:pPr>
        <w:numPr>
          <w:ilvl w:val="0"/>
          <w:numId w:val="7"/>
        </w:numPr>
        <w:shd w:val="clear" w:color="auto" w:fill="FFFFFF"/>
      </w:pPr>
      <w:r>
        <w:rPr>
          <w:b/>
          <w:color w:val="1F1F1F"/>
          <w:sz w:val="24"/>
          <w:szCs w:val="24"/>
        </w:rPr>
        <w:t>Limitations and Future Work:</w:t>
      </w:r>
      <w:r>
        <w:rPr>
          <w:color w:val="1F1F1F"/>
          <w:sz w:val="24"/>
          <w:szCs w:val="24"/>
        </w:rPr>
        <w:t xml:space="preserve"> Discuss limitations of your approach and identify areas for future research and improvement.</w:t>
      </w:r>
    </w:p>
    <w:p w14:paraId="00000026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Limitations: Boundary problem in sliding window algorithm by the referenced material</w:t>
      </w:r>
    </w:p>
    <w:p w14:paraId="00000027" w14:textId="77777777" w:rsidR="00833703" w:rsidRDefault="00000000">
      <w:pPr>
        <w:numPr>
          <w:ilvl w:val="0"/>
          <w:numId w:val="7"/>
        </w:numPr>
        <w:shd w:val="clear" w:color="auto" w:fill="FFFFFF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Address Limitations</w:t>
      </w:r>
    </w:p>
    <w:p w14:paraId="00000028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Use SWT values from lookback to predict SWT values for next x time steps together</w:t>
      </w:r>
    </w:p>
    <w:p w14:paraId="00000029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Use SWT values and predict SWT values 1 time step at a time</w:t>
      </w:r>
    </w:p>
    <w:p w14:paraId="0000002A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>Use SWT values and predict Actual values for next x time steps together</w:t>
      </w:r>
    </w:p>
    <w:p w14:paraId="0000002B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Use SWT values as features (multi-variate data) with Actual values to predict Actual values for next x time steps together</w:t>
      </w:r>
    </w:p>
    <w:p w14:paraId="0000002C" w14:textId="77777777" w:rsidR="00833703" w:rsidRDefault="00000000">
      <w:pPr>
        <w:numPr>
          <w:ilvl w:val="0"/>
          <w:numId w:val="7"/>
        </w:numPr>
        <w:shd w:val="clear" w:color="auto" w:fill="FFFFFF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Further implementations:</w:t>
      </w:r>
    </w:p>
    <w:p w14:paraId="0000002D" w14:textId="77777777" w:rsidR="00833703" w:rsidRDefault="00000000">
      <w:pPr>
        <w:numPr>
          <w:ilvl w:val="1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Addressing SWT and DWT limitations, using MODWT. MODWT transformer in DARTs library</w:t>
      </w:r>
    </w:p>
    <w:p w14:paraId="0000002E" w14:textId="77777777" w:rsidR="00833703" w:rsidRDefault="00000000">
      <w:pPr>
        <w:numPr>
          <w:ilvl w:val="2"/>
          <w:numId w:val="7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fit(), predict()</w:t>
      </w:r>
    </w:p>
    <w:p w14:paraId="0000002F" w14:textId="77777777" w:rsidR="00833703" w:rsidRDefault="00000000">
      <w:pPr>
        <w:numPr>
          <w:ilvl w:val="2"/>
          <w:numId w:val="7"/>
        </w:numPr>
        <w:shd w:val="clear" w:color="auto" w:fill="FFFFFF"/>
        <w:spacing w:line="295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historical_forecasts()</w:t>
      </w:r>
    </w:p>
    <w:p w14:paraId="00000030" w14:textId="25920DDA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6. </w:t>
      </w:r>
      <w:ins w:id="42" w:author="Yeo Chai Kiat (Assoc Prof)" w:date="2024-03-13T10:06:00Z">
        <w:r w:rsidR="00084810">
          <w:rPr>
            <w:b/>
            <w:color w:val="1F1F1F"/>
            <w:sz w:val="24"/>
            <w:szCs w:val="24"/>
          </w:rPr>
          <w:t xml:space="preserve">Chapter 6 </w:t>
        </w:r>
      </w:ins>
      <w:r>
        <w:rPr>
          <w:b/>
          <w:color w:val="1F1F1F"/>
          <w:sz w:val="24"/>
          <w:szCs w:val="24"/>
        </w:rPr>
        <w:t>Conclusion</w:t>
      </w:r>
    </w:p>
    <w:p w14:paraId="00000031" w14:textId="77777777" w:rsidR="00833703" w:rsidRDefault="00000000">
      <w:pPr>
        <w:numPr>
          <w:ilvl w:val="0"/>
          <w:numId w:val="8"/>
        </w:numPr>
        <w:shd w:val="clear" w:color="auto" w:fill="FFFFFF"/>
        <w:spacing w:before="60"/>
      </w:pPr>
      <w:r>
        <w:rPr>
          <w:b/>
          <w:color w:val="1F1F1F"/>
          <w:sz w:val="24"/>
          <w:szCs w:val="24"/>
        </w:rPr>
        <w:t>Summary of Findings:</w:t>
      </w:r>
      <w:r>
        <w:rPr>
          <w:color w:val="1F1F1F"/>
          <w:sz w:val="24"/>
          <w:szCs w:val="24"/>
        </w:rPr>
        <w:t xml:space="preserve"> Briefly restate the key objectives and summarize the main research contributions.</w:t>
      </w:r>
    </w:p>
    <w:p w14:paraId="00000032" w14:textId="77777777" w:rsidR="00833703" w:rsidRDefault="00000000">
      <w:pPr>
        <w:numPr>
          <w:ilvl w:val="0"/>
          <w:numId w:val="8"/>
        </w:numPr>
        <w:shd w:val="clear" w:color="auto" w:fill="FFFFFF"/>
      </w:pPr>
      <w:r>
        <w:rPr>
          <w:b/>
          <w:color w:val="1F1F1F"/>
          <w:sz w:val="24"/>
          <w:szCs w:val="24"/>
        </w:rPr>
        <w:t>Overall Impact:</w:t>
      </w:r>
      <w:r>
        <w:rPr>
          <w:color w:val="1F1F1F"/>
          <w:sz w:val="24"/>
          <w:szCs w:val="24"/>
        </w:rPr>
        <w:t xml:space="preserve"> Highlight the overall impact of your research on the field of NLP and transformer architectures.</w:t>
      </w:r>
    </w:p>
    <w:p w14:paraId="00000033" w14:textId="77777777" w:rsidR="00833703" w:rsidRDefault="00000000">
      <w:pPr>
        <w:numPr>
          <w:ilvl w:val="0"/>
          <w:numId w:val="8"/>
        </w:numPr>
        <w:shd w:val="clear" w:color="auto" w:fill="FFFFFF"/>
        <w:spacing w:after="60"/>
      </w:pPr>
      <w:r>
        <w:rPr>
          <w:b/>
          <w:color w:val="1F1F1F"/>
          <w:sz w:val="24"/>
          <w:szCs w:val="24"/>
        </w:rPr>
        <w:t>Concluding Remarks:</w:t>
      </w:r>
      <w:r>
        <w:rPr>
          <w:color w:val="1F1F1F"/>
          <w:sz w:val="24"/>
          <w:szCs w:val="24"/>
        </w:rPr>
        <w:t xml:space="preserve"> Briefly discuss the broader implications of your work and potential future applications.</w:t>
      </w:r>
    </w:p>
    <w:p w14:paraId="00000034" w14:textId="77777777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del w:id="43" w:author="Yeo Chai Kiat (Assoc Prof)" w:date="2024-03-13T10:07:00Z">
        <w:r w:rsidDel="00084810">
          <w:rPr>
            <w:b/>
            <w:color w:val="1F1F1F"/>
            <w:sz w:val="24"/>
            <w:szCs w:val="24"/>
          </w:rPr>
          <w:delText xml:space="preserve">7. </w:delText>
        </w:r>
      </w:del>
      <w:r>
        <w:rPr>
          <w:b/>
          <w:color w:val="1F1F1F"/>
          <w:sz w:val="24"/>
          <w:szCs w:val="24"/>
        </w:rPr>
        <w:t>References (Not Included in Word Count)</w:t>
      </w:r>
    </w:p>
    <w:p w14:paraId="00000035" w14:textId="77777777" w:rsidR="00833703" w:rsidRDefault="00000000">
      <w:pPr>
        <w:numPr>
          <w:ilvl w:val="0"/>
          <w:numId w:val="2"/>
        </w:numPr>
        <w:shd w:val="clear" w:color="auto" w:fill="FFFFFF"/>
        <w:spacing w:before="60" w:after="60"/>
      </w:pPr>
      <w:r>
        <w:rPr>
          <w:color w:val="1F1F1F"/>
          <w:sz w:val="24"/>
          <w:szCs w:val="24"/>
        </w:rPr>
        <w:t>List all sources cited in your report using a consistent referencing style (APA, MLA, etc.).</w:t>
      </w:r>
    </w:p>
    <w:p w14:paraId="00000036" w14:textId="6A418D7A" w:rsidR="00833703" w:rsidRDefault="00000000">
      <w:pPr>
        <w:shd w:val="clear" w:color="auto" w:fill="FFFFFF"/>
        <w:spacing w:before="240" w:after="240"/>
        <w:rPr>
          <w:b/>
          <w:color w:val="1F1F1F"/>
          <w:sz w:val="24"/>
          <w:szCs w:val="24"/>
        </w:rPr>
      </w:pPr>
      <w:del w:id="44" w:author="Yeo Chai Kiat (Assoc Prof)" w:date="2024-03-13T10:07:00Z">
        <w:r w:rsidDel="00084810">
          <w:rPr>
            <w:b/>
            <w:color w:val="1F1F1F"/>
            <w:sz w:val="24"/>
            <w:szCs w:val="24"/>
          </w:rPr>
          <w:delText xml:space="preserve">8. </w:delText>
        </w:r>
      </w:del>
      <w:r>
        <w:rPr>
          <w:b/>
          <w:color w:val="1F1F1F"/>
          <w:sz w:val="24"/>
          <w:szCs w:val="24"/>
        </w:rPr>
        <w:t>Appendix (Optional - Not Included in Word Count)</w:t>
      </w:r>
    </w:p>
    <w:p w14:paraId="00000037" w14:textId="77777777" w:rsidR="00833703" w:rsidRDefault="00000000">
      <w:pPr>
        <w:numPr>
          <w:ilvl w:val="0"/>
          <w:numId w:val="1"/>
        </w:numPr>
        <w:shd w:val="clear" w:color="auto" w:fill="FFFFFF"/>
        <w:spacing w:before="60" w:after="60"/>
      </w:pPr>
      <w:r>
        <w:rPr>
          <w:color w:val="1F1F1F"/>
          <w:sz w:val="24"/>
          <w:szCs w:val="24"/>
        </w:rPr>
        <w:t>Include any additional information that is too lengthy for the main report but supports your research. This could be code snippets, detailed data analysis results, or supplementary figures.</w:t>
      </w:r>
    </w:p>
    <w:p w14:paraId="00000038" w14:textId="77777777" w:rsidR="00833703" w:rsidRDefault="00833703">
      <w:pPr>
        <w:shd w:val="clear" w:color="auto" w:fill="FFFFFF"/>
        <w:spacing w:before="60" w:after="60"/>
        <w:rPr>
          <w:color w:val="1F1F1F"/>
          <w:sz w:val="24"/>
          <w:szCs w:val="24"/>
        </w:rPr>
      </w:pPr>
    </w:p>
    <w:p w14:paraId="00000039" w14:textId="77777777" w:rsidR="00833703" w:rsidRDefault="00833703"/>
    <w:sectPr w:rsidR="008337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8A5"/>
    <w:multiLevelType w:val="multilevel"/>
    <w:tmpl w:val="EBC221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45B0E"/>
    <w:multiLevelType w:val="multilevel"/>
    <w:tmpl w:val="DED884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B7837"/>
    <w:multiLevelType w:val="multilevel"/>
    <w:tmpl w:val="530089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A65A3"/>
    <w:multiLevelType w:val="multilevel"/>
    <w:tmpl w:val="C0C621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533C4"/>
    <w:multiLevelType w:val="multilevel"/>
    <w:tmpl w:val="6C9AC9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6C73A3"/>
    <w:multiLevelType w:val="multilevel"/>
    <w:tmpl w:val="12D6E2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5167C"/>
    <w:multiLevelType w:val="multilevel"/>
    <w:tmpl w:val="7DDA8F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07A59"/>
    <w:multiLevelType w:val="multilevel"/>
    <w:tmpl w:val="D0E097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7126616">
    <w:abstractNumId w:val="0"/>
  </w:num>
  <w:num w:numId="2" w16cid:durableId="912860744">
    <w:abstractNumId w:val="2"/>
  </w:num>
  <w:num w:numId="3" w16cid:durableId="672755824">
    <w:abstractNumId w:val="7"/>
  </w:num>
  <w:num w:numId="4" w16cid:durableId="677273915">
    <w:abstractNumId w:val="5"/>
  </w:num>
  <w:num w:numId="5" w16cid:durableId="482045377">
    <w:abstractNumId w:val="1"/>
  </w:num>
  <w:num w:numId="6" w16cid:durableId="357630997">
    <w:abstractNumId w:val="4"/>
  </w:num>
  <w:num w:numId="7" w16cid:durableId="10106094">
    <w:abstractNumId w:val="6"/>
  </w:num>
  <w:num w:numId="8" w16cid:durableId="9021086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eo Chai Kiat (Assoc Prof)">
    <w15:presenceInfo w15:providerId="AD" w15:userId="S::asckyeo@staff.main.ntu.edu.sg::311ec6b7-0d3d-4558-baab-9df34b3d81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03"/>
    <w:rsid w:val="00084810"/>
    <w:rsid w:val="008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71E7"/>
  <w15:docId w15:val="{705A362B-1D70-40C7-900E-67AD67C6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08481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8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 Chai Kiat (Assoc Prof)</cp:lastModifiedBy>
  <cp:revision>2</cp:revision>
  <dcterms:created xsi:type="dcterms:W3CDTF">2024-03-13T02:02:00Z</dcterms:created>
  <dcterms:modified xsi:type="dcterms:W3CDTF">2024-03-13T02:08:00Z</dcterms:modified>
</cp:coreProperties>
</file>